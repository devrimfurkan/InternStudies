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0D0B" w14:textId="7EFC0FC4" w:rsidR="00990BDC" w:rsidRDefault="001B118F" w:rsidP="001B118F">
      <w:pPr>
        <w:jc w:val="center"/>
        <w:rPr>
          <w:b/>
          <w:bCs/>
        </w:rPr>
      </w:pPr>
      <w:r>
        <w:rPr>
          <w:b/>
          <w:bCs/>
        </w:rPr>
        <w:t>Callback</w:t>
      </w:r>
    </w:p>
    <w:p w14:paraId="26F5D04F" w14:textId="445BF65B" w:rsidR="001B118F" w:rsidRDefault="001B118F" w:rsidP="001B118F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1B118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Where callbacks really shine are in asynchronous functions, where one function </w:t>
      </w:r>
      <w:proofErr w:type="gramStart"/>
      <w:r w:rsidRPr="001B118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has to</w:t>
      </w:r>
      <w:proofErr w:type="gramEnd"/>
      <w:r w:rsidRPr="001B118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wait for another function (like waiting for a file to load)</w:t>
      </w:r>
      <w:r w:rsidRPr="001B118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.</w:t>
      </w:r>
    </w:p>
    <w:p w14:paraId="1706DC06" w14:textId="7D339949" w:rsidR="001B118F" w:rsidRDefault="001B118F" w:rsidP="001B118F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3F8C6DD2" w14:textId="056E73A4" w:rsidR="001B118F" w:rsidRDefault="001B118F" w:rsidP="001B118F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Usings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:</w:t>
      </w:r>
    </w:p>
    <w:p w14:paraId="56F09090" w14:textId="77777777" w:rsidR="001B118F" w:rsidRPr="001B118F" w:rsidRDefault="001B118F" w:rsidP="001B118F">
      <w:pPr>
        <w:pStyle w:val="NormalWeb"/>
        <w:spacing w:before="240" w:beforeAutospacing="0" w:after="240" w:afterAutospacing="0"/>
        <w:rPr>
          <w:rFonts w:asciiTheme="majorHAnsi" w:hAnsiTheme="majorHAnsi" w:cstheme="majorHAnsi"/>
          <w:color w:val="000000"/>
          <w:sz w:val="20"/>
          <w:szCs w:val="20"/>
        </w:rPr>
      </w:pPr>
      <w:r w:rsidRPr="001B118F">
        <w:rPr>
          <w:rFonts w:asciiTheme="majorHAnsi" w:hAnsiTheme="majorHAnsi" w:cstheme="majorHAnsi"/>
          <w:color w:val="000000"/>
          <w:sz w:val="20"/>
          <w:szCs w:val="20"/>
        </w:rPr>
        <w:t xml:space="preserve">Right: </w:t>
      </w:r>
      <w:proofErr w:type="spellStart"/>
      <w:proofErr w:type="gramStart"/>
      <w:r w:rsidRPr="001B118F">
        <w:rPr>
          <w:rFonts w:asciiTheme="majorHAnsi" w:hAnsiTheme="majorHAnsi" w:cstheme="majorHAnsi"/>
          <w:color w:val="000000"/>
          <w:sz w:val="20"/>
          <w:szCs w:val="20"/>
        </w:rPr>
        <w:t>myCalculator</w:t>
      </w:r>
      <w:proofErr w:type="spellEnd"/>
      <w:r w:rsidRPr="001B118F">
        <w:rPr>
          <w:rFonts w:asciiTheme="majorHAnsi" w:hAnsiTheme="majorHAnsi" w:cstheme="majorHAnsi"/>
          <w:color w:val="000000"/>
          <w:sz w:val="20"/>
          <w:szCs w:val="20"/>
        </w:rPr>
        <w:t>(</w:t>
      </w:r>
      <w:proofErr w:type="gramEnd"/>
      <w:r w:rsidRPr="001B118F">
        <w:rPr>
          <w:rFonts w:asciiTheme="majorHAnsi" w:hAnsiTheme="majorHAnsi" w:cstheme="majorHAnsi"/>
          <w:color w:val="000000"/>
          <w:sz w:val="20"/>
          <w:szCs w:val="20"/>
        </w:rPr>
        <w:t xml:space="preserve">5, 5, </w:t>
      </w:r>
      <w:proofErr w:type="spellStart"/>
      <w:r w:rsidRPr="001B118F">
        <w:rPr>
          <w:rFonts w:asciiTheme="majorHAnsi" w:hAnsiTheme="majorHAnsi" w:cstheme="majorHAnsi"/>
          <w:color w:val="000000"/>
          <w:sz w:val="20"/>
          <w:szCs w:val="20"/>
        </w:rPr>
        <w:t>myDisplayer</w:t>
      </w:r>
      <w:proofErr w:type="spellEnd"/>
      <w:r w:rsidRPr="001B118F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79570642" w14:textId="79320F01" w:rsidR="001B118F" w:rsidRDefault="001B118F" w:rsidP="006E6D24">
      <w:pPr>
        <w:pStyle w:val="NormalWeb"/>
        <w:spacing w:before="240" w:beforeAutospacing="0" w:after="240" w:afterAutospacing="0"/>
        <w:rPr>
          <w:rFonts w:asciiTheme="majorHAnsi" w:hAnsiTheme="majorHAnsi" w:cstheme="majorHAnsi"/>
          <w:color w:val="000000"/>
          <w:sz w:val="20"/>
          <w:szCs w:val="20"/>
        </w:rPr>
      </w:pPr>
      <w:r w:rsidRPr="001B118F">
        <w:rPr>
          <w:rFonts w:asciiTheme="majorHAnsi" w:hAnsiTheme="majorHAnsi" w:cstheme="majorHAnsi"/>
          <w:color w:val="000000"/>
          <w:sz w:val="20"/>
          <w:szCs w:val="20"/>
        </w:rPr>
        <w:t>Wrong: </w:t>
      </w:r>
      <w:del w:id="0" w:author="Unknown">
        <w:r w:rsidRPr="001B118F">
          <w:rPr>
            <w:rFonts w:asciiTheme="majorHAnsi" w:hAnsiTheme="majorHAnsi" w:cstheme="majorHAnsi"/>
            <w:color w:val="000000"/>
            <w:sz w:val="20"/>
            <w:szCs w:val="20"/>
          </w:rPr>
          <w:delText>myCalculator(5, 5, myDisplayer())</w:delText>
        </w:r>
      </w:del>
      <w:r w:rsidRPr="001B118F">
        <w:rPr>
          <w:rFonts w:asciiTheme="majorHAnsi" w:hAnsiTheme="majorHAnsi" w:cstheme="majorHAnsi"/>
          <w:color w:val="000000"/>
          <w:sz w:val="20"/>
          <w:szCs w:val="20"/>
        </w:rPr>
        <w:t>;</w:t>
      </w:r>
    </w:p>
    <w:p w14:paraId="107685DD" w14:textId="18060DA2" w:rsidR="009D3D11" w:rsidRDefault="009D3D11" w:rsidP="009D3D11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noProof/>
          <w:color w:val="000000"/>
          <w:sz w:val="20"/>
          <w:szCs w:val="20"/>
        </w:rPr>
        <w:drawing>
          <wp:inline distT="0" distB="0" distL="0" distR="0" wp14:anchorId="0C53C31C" wp14:editId="4BCD734E">
            <wp:extent cx="35242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BB32" w14:textId="7D2B419B" w:rsidR="009D3D11" w:rsidRDefault="009D3D11" w:rsidP="009D3D11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color w:val="000000"/>
          <w:sz w:val="20"/>
          <w:szCs w:val="20"/>
        </w:rPr>
      </w:pPr>
    </w:p>
    <w:p w14:paraId="7F80CC58" w14:textId="456E64A0" w:rsidR="009D3D11" w:rsidRDefault="009D3D11" w:rsidP="009D3D11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9D3D11">
        <w:rPr>
          <w:rFonts w:asciiTheme="majorHAnsi" w:hAnsiTheme="majorHAnsi" w:cstheme="majorHAnsi"/>
          <w:b/>
          <w:bCs/>
          <w:color w:val="000000"/>
          <w:sz w:val="20"/>
          <w:szCs w:val="20"/>
        </w:rPr>
        <w:t>Asynchronous</w:t>
      </w:r>
    </w:p>
    <w:p w14:paraId="37172A4A" w14:textId="644AE2E1" w:rsidR="009D3D11" w:rsidRDefault="009D3D11" w:rsidP="009D3D11">
      <w:pPr>
        <w:pStyle w:val="NormalWeb"/>
        <w:spacing w:before="240" w:beforeAutospacing="0" w:after="240" w:afterAutospacing="0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9D3D11">
        <w:rPr>
          <w:rFonts w:asciiTheme="majorHAnsi" w:hAnsiTheme="majorHAnsi" w:cstheme="majorHAnsi"/>
          <w:bCs/>
          <w:color w:val="000000"/>
          <w:sz w:val="20"/>
          <w:szCs w:val="20"/>
        </w:rPr>
        <w:t>As</w:t>
      </w:r>
      <w:r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ynchronous using </w:t>
      </w:r>
      <w:proofErr w:type="gramStart"/>
      <w:r>
        <w:rPr>
          <w:rFonts w:asciiTheme="majorHAnsi" w:hAnsiTheme="majorHAnsi" w:cstheme="majorHAnsi"/>
          <w:bCs/>
          <w:color w:val="000000"/>
          <w:sz w:val="20"/>
          <w:szCs w:val="20"/>
        </w:rPr>
        <w:t>similar to</w:t>
      </w:r>
      <w:proofErr w:type="gramEnd"/>
      <w:r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 Callback functions.</w:t>
      </w:r>
    </w:p>
    <w:p w14:paraId="27EEC3B5" w14:textId="6FD260C1" w:rsidR="009D3D11" w:rsidRDefault="009D3D11" w:rsidP="009D3D11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bCs/>
          <w:color w:val="000000"/>
          <w:sz w:val="20"/>
          <w:szCs w:val="20"/>
        </w:rPr>
      </w:pPr>
      <w:r>
        <w:rPr>
          <w:rFonts w:asciiTheme="majorHAnsi" w:hAnsiTheme="majorHAnsi" w:cstheme="majorHAnsi"/>
          <w:bCs/>
          <w:noProof/>
          <w:color w:val="000000"/>
          <w:sz w:val="20"/>
          <w:szCs w:val="20"/>
        </w:rPr>
        <w:drawing>
          <wp:inline distT="0" distB="0" distL="0" distR="0" wp14:anchorId="3405D358" wp14:editId="5D7A1E76">
            <wp:extent cx="389572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C74B" w14:textId="6EA879C3" w:rsidR="009D3D11" w:rsidRDefault="009D3D11" w:rsidP="009D3D11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14:paraId="50540EDF" w14:textId="64B3C67B" w:rsidR="009D3D11" w:rsidRPr="000C6248" w:rsidRDefault="000C6248" w:rsidP="000C6248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0C6248">
        <w:rPr>
          <w:rFonts w:asciiTheme="majorHAnsi" w:hAnsiTheme="majorHAnsi" w:cstheme="majorHAnsi"/>
          <w:b/>
          <w:color w:val="000000"/>
          <w:sz w:val="20"/>
          <w:szCs w:val="20"/>
        </w:rPr>
        <w:t>P</w:t>
      </w:r>
      <w:r>
        <w:rPr>
          <w:rFonts w:asciiTheme="majorHAnsi" w:hAnsiTheme="majorHAnsi" w:cstheme="majorHAnsi"/>
          <w:b/>
          <w:color w:val="000000"/>
          <w:sz w:val="20"/>
          <w:szCs w:val="20"/>
        </w:rPr>
        <w:t>romises</w:t>
      </w:r>
    </w:p>
    <w:p w14:paraId="6DF0C5D7" w14:textId="09B4F1C0" w:rsidR="006E6D24" w:rsidRDefault="000C6248" w:rsidP="000C6248">
      <w:pPr>
        <w:pStyle w:val="NormalWeb"/>
        <w:spacing w:before="240" w:beforeAutospacing="0" w:after="240" w:afterAutospacing="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We can not access the Promise properties state and result. We must use a Promise method to handle promises.</w:t>
      </w:r>
    </w:p>
    <w:p w14:paraId="4CA458B5" w14:textId="5B697272" w:rsidR="000C6248" w:rsidRPr="000C6248" w:rsidRDefault="000C6248" w:rsidP="000C6248">
      <w:pPr>
        <w:pStyle w:val="NormalWeb"/>
        <w:spacing w:before="240" w:beforeAutospacing="0" w:after="240" w:afterAutospacing="0"/>
        <w:rPr>
          <w:rFonts w:asciiTheme="majorHAnsi" w:hAnsiTheme="majorHAnsi" w:cstheme="majorHAnsi"/>
          <w:color w:val="000000"/>
          <w:sz w:val="20"/>
          <w:szCs w:val="20"/>
        </w:rPr>
      </w:pPr>
      <w:proofErr w:type="spellStart"/>
      <w:r w:rsidRPr="000C6248">
        <w:rPr>
          <w:rFonts w:asciiTheme="majorHAnsi" w:hAnsiTheme="majorHAnsi" w:cstheme="majorHAnsi"/>
          <w:color w:val="000000"/>
          <w:sz w:val="20"/>
          <w:szCs w:val="20"/>
        </w:rPr>
        <w:t>Promise.then</w:t>
      </w:r>
      <w:proofErr w:type="spellEnd"/>
      <w:r w:rsidRPr="000C6248">
        <w:rPr>
          <w:rFonts w:asciiTheme="majorHAnsi" w:hAnsiTheme="majorHAnsi" w:cstheme="majorHAnsi"/>
          <w:color w:val="000000"/>
          <w:sz w:val="20"/>
          <w:szCs w:val="20"/>
        </w:rPr>
        <w:t>() takes two arguments, a callback for success and another for failure.</w:t>
      </w:r>
      <w:r w:rsidRPr="000C6248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0C6248">
        <w:rPr>
          <w:rFonts w:asciiTheme="majorHAnsi" w:hAnsiTheme="majorHAnsi" w:cstheme="majorHAnsi"/>
          <w:color w:val="000000"/>
          <w:sz w:val="20"/>
          <w:szCs w:val="20"/>
        </w:rPr>
        <w:t>Both are optional, so you can add a callback for success or failure onl</w:t>
      </w:r>
      <w:r w:rsidRPr="000C6248">
        <w:rPr>
          <w:rFonts w:asciiTheme="majorHAnsi" w:hAnsiTheme="majorHAnsi" w:cstheme="majorHAnsi"/>
          <w:color w:val="000000"/>
          <w:sz w:val="20"/>
          <w:szCs w:val="20"/>
        </w:rPr>
        <w:t>y.</w:t>
      </w:r>
    </w:p>
    <w:p w14:paraId="7DAAFD75" w14:textId="4365C717" w:rsidR="000C6248" w:rsidRDefault="000C6248" w:rsidP="000C6248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noProof/>
          <w:color w:val="000000"/>
          <w:sz w:val="20"/>
          <w:szCs w:val="20"/>
        </w:rPr>
        <w:drawing>
          <wp:inline distT="0" distB="0" distL="0" distR="0" wp14:anchorId="46280561" wp14:editId="5544971B">
            <wp:extent cx="39528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1505" w14:textId="5BE89E4C" w:rsidR="006E6D24" w:rsidRDefault="000C6248" w:rsidP="000C6248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noProof/>
          <w:color w:val="000000"/>
          <w:sz w:val="20"/>
          <w:szCs w:val="20"/>
        </w:rPr>
        <w:lastRenderedPageBreak/>
        <w:drawing>
          <wp:inline distT="0" distB="0" distL="0" distR="0" wp14:anchorId="3F1C4EC8" wp14:editId="019FAEE1">
            <wp:extent cx="340995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AA9C" w14:textId="77777777" w:rsidR="006E2601" w:rsidRDefault="006E2601" w:rsidP="000C6248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</w:p>
    <w:p w14:paraId="060DB164" w14:textId="752113D0" w:rsidR="000C6248" w:rsidRDefault="006E2601" w:rsidP="000C6248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6E2601">
        <w:rPr>
          <w:rFonts w:asciiTheme="majorHAnsi" w:hAnsiTheme="majorHAnsi" w:cstheme="majorHAnsi"/>
          <w:b/>
          <w:bCs/>
          <w:color w:val="000000"/>
          <w:sz w:val="20"/>
          <w:szCs w:val="20"/>
        </w:rPr>
        <w:t>Asyn</w:t>
      </w:r>
      <w:proofErr w:type="spellEnd"/>
      <w:r w:rsidRPr="006E2601">
        <w:rPr>
          <w:rFonts w:asciiTheme="majorHAnsi" w:hAnsiTheme="majorHAnsi" w:cstheme="majorHAnsi"/>
          <w:b/>
          <w:bCs/>
          <w:color w:val="000000"/>
          <w:sz w:val="20"/>
          <w:szCs w:val="20"/>
        </w:rPr>
        <w:t>/Await</w:t>
      </w:r>
    </w:p>
    <w:p w14:paraId="1101F70B" w14:textId="0233C6E7" w:rsidR="006E2601" w:rsidRDefault="006E2601" w:rsidP="006E2601">
      <w:pPr>
        <w:pStyle w:val="NormalWeb"/>
        <w:spacing w:before="240" w:beforeAutospacing="0" w:after="240" w:afterAutospacing="0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6E2601">
        <w:rPr>
          <w:rFonts w:asciiTheme="majorHAnsi" w:hAnsiTheme="majorHAnsi" w:cstheme="majorHAnsi"/>
          <w:color w:val="000000"/>
          <w:sz w:val="20"/>
          <w:szCs w:val="20"/>
        </w:rPr>
        <w:t xml:space="preserve">Generally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using </w:t>
      </w:r>
      <w:r w:rsidRPr="009D3D11">
        <w:rPr>
          <w:rFonts w:asciiTheme="majorHAnsi" w:hAnsiTheme="majorHAnsi" w:cstheme="majorHAnsi"/>
          <w:bCs/>
          <w:color w:val="000000"/>
          <w:sz w:val="20"/>
          <w:szCs w:val="20"/>
        </w:rPr>
        <w:t>As</w:t>
      </w:r>
      <w:r>
        <w:rPr>
          <w:rFonts w:asciiTheme="majorHAnsi" w:hAnsiTheme="majorHAnsi" w:cstheme="majorHAnsi"/>
          <w:bCs/>
          <w:color w:val="000000"/>
          <w:sz w:val="20"/>
          <w:szCs w:val="20"/>
        </w:rPr>
        <w:t>ynchronous</w:t>
      </w:r>
      <w:r w:rsidR="004C40E8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 methods.</w:t>
      </w:r>
    </w:p>
    <w:p w14:paraId="17624FF5" w14:textId="339FD9D6" w:rsidR="00535E25" w:rsidRDefault="00535E25" w:rsidP="00535E25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bCs/>
          <w:noProof/>
          <w:color w:val="000000"/>
          <w:sz w:val="20"/>
          <w:szCs w:val="20"/>
        </w:rPr>
        <w:drawing>
          <wp:inline distT="0" distB="0" distL="0" distR="0" wp14:anchorId="4D769C23" wp14:editId="6F83ABAE">
            <wp:extent cx="303847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A469" w14:textId="77777777" w:rsidR="00535E25" w:rsidRDefault="00535E25" w:rsidP="00535E25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color w:val="000000"/>
          <w:sz w:val="20"/>
          <w:szCs w:val="20"/>
        </w:rPr>
      </w:pPr>
    </w:p>
    <w:p w14:paraId="058894C3" w14:textId="6B0ED8CB" w:rsidR="00535E25" w:rsidRPr="006E2601" w:rsidRDefault="00535E25" w:rsidP="00535E25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noProof/>
          <w:color w:val="000000"/>
          <w:sz w:val="20"/>
          <w:szCs w:val="20"/>
        </w:rPr>
        <w:drawing>
          <wp:inline distT="0" distB="0" distL="0" distR="0" wp14:anchorId="4BD4BFB0" wp14:editId="3D150934">
            <wp:extent cx="37719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6DFE" w14:textId="77777777" w:rsidR="006E6D24" w:rsidRPr="006E6D24" w:rsidRDefault="006E6D24" w:rsidP="006E6D24">
      <w:pPr>
        <w:pStyle w:val="NormalWeb"/>
        <w:spacing w:before="240" w:beforeAutospacing="0" w:after="240" w:afterAutospacing="0"/>
        <w:rPr>
          <w:rFonts w:asciiTheme="majorHAnsi" w:hAnsiTheme="majorHAnsi" w:cstheme="majorHAnsi"/>
          <w:color w:val="000000"/>
          <w:sz w:val="20"/>
          <w:szCs w:val="20"/>
        </w:rPr>
      </w:pPr>
    </w:p>
    <w:sectPr w:rsidR="006E6D24" w:rsidRPr="006E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28"/>
    <w:rsid w:val="000C6248"/>
    <w:rsid w:val="001B118F"/>
    <w:rsid w:val="002A1EF8"/>
    <w:rsid w:val="0047729E"/>
    <w:rsid w:val="004C40E8"/>
    <w:rsid w:val="00535E25"/>
    <w:rsid w:val="006E2601"/>
    <w:rsid w:val="006E6D24"/>
    <w:rsid w:val="00990BDC"/>
    <w:rsid w:val="009D3D11"/>
    <w:rsid w:val="00DB5AE3"/>
    <w:rsid w:val="00F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84F2"/>
  <w15:chartTrackingRefBased/>
  <w15:docId w15:val="{418FD67C-1103-4A3C-A7F1-2AB2622D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2</cp:revision>
  <dcterms:created xsi:type="dcterms:W3CDTF">2022-07-07T06:23:00Z</dcterms:created>
  <dcterms:modified xsi:type="dcterms:W3CDTF">2022-07-07T07:24:00Z</dcterms:modified>
</cp:coreProperties>
</file>